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pwzqllaiiob" w:id="0"/>
      <w:bookmarkEnd w:id="0"/>
      <w:r w:rsidDel="00000000" w:rsidR="00000000" w:rsidRPr="00000000">
        <w:rPr>
          <w:rtl w:val="0"/>
        </w:rPr>
        <w:t xml:space="preserve">VIZE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2k3vp60bwwu" w:id="1"/>
      <w:bookmarkEnd w:id="1"/>
      <w:r w:rsidDel="00000000" w:rsidR="00000000" w:rsidRPr="00000000">
        <w:rPr>
          <w:rtl w:val="0"/>
        </w:rPr>
        <w:t xml:space="preserve">Cíl projektu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Vyvinout komplexní a uživatelsky přívětivý nástroj pro správu studentských praxí, který usnadní koordinaci a komunikaci mezi studenty, vyučujícími a externími odborníky zapojenými do praxe. Systém umožní vyučujícím zadávat nabídky praxí, studentům vybírat praxe dle zájmů a schopností a přidělovat externí specialisty ke konkrétním praxím. Tento nástroj podpoří efektivní spolupráci prostřednictvím správy úloh, komentářů a sdílení dokumentů.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4e07iefnnij" w:id="2"/>
      <w:bookmarkEnd w:id="2"/>
      <w:r w:rsidDel="00000000" w:rsidR="00000000" w:rsidRPr="00000000">
        <w:rPr>
          <w:rtl w:val="0"/>
        </w:rPr>
        <w:t xml:space="preserve">Problém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Současné nástroje pro správu studentských praxí často neumožňují dostatečnou spolupráci všech zúčastněných stran a jsou komplikované na instalaci a údržbu. Proto navrhujeme vytvořit jednoduché a intuitivní řešení, které bude plně přizpůsobeno potřebám akademického prostředí a efektivně podpoří komunikaci a koordinaci mezi studenty, vyučujícími a externími odborníky.</w:t>
      </w:r>
    </w:p>
    <w:p w:rsidR="00000000" w:rsidDel="00000000" w:rsidP="00000000" w:rsidRDefault="00000000" w:rsidRPr="00000000" w14:paraId="00000006">
      <w:pPr>
        <w:pStyle w:val="Heading2"/>
        <w:rPr>
          <w:sz w:val="24"/>
          <w:szCs w:val="24"/>
        </w:rPr>
      </w:pPr>
      <w:bookmarkStart w:colFirst="0" w:colLast="0" w:name="_bfnvbjlktc3c" w:id="3"/>
      <w:bookmarkEnd w:id="3"/>
      <w:r w:rsidDel="00000000" w:rsidR="00000000" w:rsidRPr="00000000">
        <w:rPr>
          <w:rtl w:val="0"/>
        </w:rPr>
        <w:t xml:space="preserve">Hlavní uživatelé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Hlavní uživatel, který vybírá praxi, plní úlohy a komunikuje s ostatními.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Vyučující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Zadává praxe, koordinuje úkoly a hodnotí průběh.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Externista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Poskytuje odbornou podporu a hodnotí výsledky úloh.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Admin/Superadmin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Spravuje uživatelské účty a nastavuje oprávnění; jinak má přístup pouze ke čtení (read-only).﻿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4"/>
          <w:szCs w:val="24"/>
        </w:rPr>
      </w:pPr>
      <w:bookmarkStart w:colFirst="0" w:colLast="0" w:name="_je79kh63n5v2" w:id="4"/>
      <w:bookmarkEnd w:id="4"/>
      <w:r w:rsidDel="00000000" w:rsidR="00000000" w:rsidRPr="00000000">
        <w:rPr>
          <w:rtl w:val="0"/>
        </w:rPr>
        <w:t xml:space="preserve">Klíčové požadavky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Správa praxí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Umožnit vyučujícím zakládat a spravovat praktické projekty v systému.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Výběr praxí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Studenti si mohou prohlížet a vybírat praxe dle svých preferencí.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 externistů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Přidání externích specialistů k praxím jako hodnotitelů a spolupracovníků.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Správa úloh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Vytváření, editace a komentování úloh všemi uživateli spojenými s praxí.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Reportování úloh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Označení úloh jako reportovatelných pro tvorbu závěrečného reportu.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Posudky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Vkládání hodnocení a posudků od všech zúčastněných.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a reporty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Generování přehledných reportů a kompletního exportu dat po ukončení praxe.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Role-based přístup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Definice oprávnění podle rolí (student, vyučující, externista) pro bezpečnou práci se systémem.</w:t>
      </w:r>
    </w:p>
    <w:p w:rsidR="00000000" w:rsidDel="00000000" w:rsidP="00000000" w:rsidRDefault="00000000" w:rsidRPr="00000000" w14:paraId="00000020">
      <w:pPr>
        <w:pStyle w:val="Heading2"/>
        <w:rPr>
          <w:sz w:val="24"/>
          <w:szCs w:val="24"/>
        </w:rPr>
      </w:pPr>
      <w:bookmarkStart w:colFirst="0" w:colLast="0" w:name="_i7ezwjyfar4n" w:id="5"/>
      <w:bookmarkEnd w:id="5"/>
      <w:r w:rsidDel="00000000" w:rsidR="00000000" w:rsidRPr="00000000">
        <w:rPr>
          <w:rtl w:val="0"/>
        </w:rPr>
        <w:t xml:space="preserve">Technické vlastnosti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Webová aplikace dostupná z různých zařízení bez nutnosti instalace.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Synchronizace dat v reálném čase mezi uživateli.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Personalizované uživatelské účty s bezpečnostními prvky.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Intuitivní uživatelské rozhraní zaměřené na efektivní správu praxí.</w:t>
      </w:r>
    </w:p>
    <w:p w:rsidR="00000000" w:rsidDel="00000000" w:rsidP="00000000" w:rsidRDefault="00000000" w:rsidRPr="00000000" w14:paraId="00000025">
      <w:pPr>
        <w:pStyle w:val="Heading2"/>
        <w:rPr>
          <w:sz w:val="24"/>
          <w:szCs w:val="24"/>
        </w:rPr>
      </w:pPr>
      <w:bookmarkStart w:colFirst="0" w:colLast="0" w:name="_6lvjxqun2332" w:id="6"/>
      <w:bookmarkEnd w:id="6"/>
      <w:r w:rsidDel="00000000" w:rsidR="00000000" w:rsidRPr="00000000">
        <w:rPr>
          <w:rtl w:val="0"/>
        </w:rPr>
        <w:t xml:space="preserve">Tým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Okon Aleš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Teamleader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Tkachenko Elizaveta 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Analytik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Křížková Jessica 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clp3njjk3itg" w:id="7"/>
      <w:bookmarkEnd w:id="7"/>
      <w:r w:rsidDel="00000000" w:rsidR="00000000" w:rsidRPr="00000000">
        <w:rPr>
          <w:rtl w:val="0"/>
        </w:rPr>
        <w:t xml:space="preserve">Objednatel projektu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z w:val="24"/>
          <w:szCs w:val="24"/>
          <w:rtl w:val="0"/>
        </w:rPr>
        <w:t xml:space="preserve">Projekt je realizován na zakázku Ostravské univerzity, která má zájem o efektivní nástroj pro správu studentských praxí, jež usnadní koordinaci a komunikaci mezi všemi zúčastněnými subjekty v rámci univerzitního prostředí. Oficiálním zástupcem univerzity pro oblast odborných praxí a hlavním kontaktem pro tento projekt je Vajgl Marek, který vystupuje jako garant a přímo komunikuje požadavky zákazníka.﻿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80" w:lineRule="auto"/>
        <w:rPr/>
      </w:pPr>
      <w:bookmarkStart w:colFirst="0" w:colLast="0" w:name="_8tljsegip0la" w:id="8"/>
      <w:bookmarkEnd w:id="8"/>
      <w:r w:rsidDel="00000000" w:rsidR="00000000" w:rsidRPr="00000000">
        <w:rPr>
          <w:rtl w:val="0"/>
        </w:rPr>
        <w:t xml:space="preserve">FURPS+ Požadavky</w:t>
      </w:r>
    </w:p>
    <w:p w:rsidR="00000000" w:rsidDel="00000000" w:rsidP="00000000" w:rsidRDefault="00000000" w:rsidRPr="00000000" w14:paraId="0000002F">
      <w:pPr>
        <w:pStyle w:val="Heading3"/>
        <w:spacing w:after="240" w:before="240" w:lineRule="auto"/>
        <w:rPr/>
      </w:pPr>
      <w:bookmarkStart w:colFirst="0" w:colLast="0" w:name="_z86t8r33rvuq" w:id="9"/>
      <w:bookmarkEnd w:id="9"/>
      <w:r w:rsidDel="00000000" w:rsidR="00000000" w:rsidRPr="00000000">
        <w:rPr>
          <w:rtl w:val="0"/>
        </w:rPr>
        <w:t xml:space="preserve">F — Functionality (funkčnost)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Registrace a vytvoření účtů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a Učitel se registrují sami, pouze s univerzitní e-mailovou adresou (student@student.osu.cz﻿, ucitel@osu.cz﻿).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Externista účet nezakládá sám; vytváří mu jej Učitel.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Systém kontroluje doménu e-mailu a posílá potvrzovací e-mail.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Přihlášení probíhá pomocí uloženého jména a hesla v systému (SSO není požadováno).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Omezení registrace z externích elektronických adres.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Autentizace využívá JWT tokeny uložené v zabezpečených cookies.</w:t>
      </w:r>
    </w:p>
    <w:p w:rsidR="00000000" w:rsidDel="00000000" w:rsidP="00000000" w:rsidRDefault="00000000" w:rsidRPr="00000000" w14:paraId="00000037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Zobrazení seznamů po přihlášení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vidí seznam všech dostupných praxí a může si jednu vybrat; po výběru vidí jen svou praxi.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Učitel vidí primárně své praxe, volitelně může zobrazit všechny.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Externista vidí pouze své praxe.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Admin﻿ má kompletní přehled všech uživatelských účtů (studentů, učitelů, externistů) včetně jejich rolí a stavů.</w:t>
      </w:r>
    </w:p>
    <w:p w:rsidR="00000000" w:rsidDel="00000000" w:rsidP="00000000" w:rsidRDefault="00000000" w:rsidRPr="00000000" w14:paraId="0000003D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Autentizace a autorizace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Přihlášení generuje JWT Bearer token﻿, který se ukládá do bezpečné HTTP-only cookie﻿.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 nese důležité informace (claimy﻿) včetně role uživatele a e-mailu.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Obnova hesla probíhá přes e-mailové žádosti, které obsahují bezpečnostní token a sekundární „zkrácený token“ v paměti (memory cache﻿) s časovým omezením (TTL cca 10 minut).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Potvrzení nové identity nebo resetu hesla se provádí kliknutím na odkaz zaslaný e-mailem.</w:t>
      </w:r>
    </w:p>
    <w:p w:rsidR="00000000" w:rsidDel="00000000" w:rsidP="00000000" w:rsidRDefault="00000000" w:rsidRPr="00000000" w14:paraId="00000043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Správa životního cyklu praxe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Stavy praxe:</w:t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Založená (vidí a edituje Učitel/Externista; Student nevidí),</w:t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Vypsaná (vidí Student, může si ji „zabrat“; praxi už nikdo needituje),</w:t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Vybraná (po přiřazení studenta; některé údaje se zamykají; pracuje se s úkoly),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Zrušená (jen k zobrazení pro trojici vlastníků),</w:t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Uzavřená (po splnění podmínek; jen k zobrazení).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18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Uzavření praxe vyžaduje tři posudky (od studenta, externisty, učitele) a uzavřené úkoly; uzavírá učitel.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Úkoly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Stavy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Vytvořený/otevřený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ý – úkol je právě vytvořen a je dostupný ke zpracování.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Uzavřený/splněný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 úkol byl úspěšně dokončen a uzavřen.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Zrušený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 úkol byl zrušen a není dále aktivní.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Hodnocení úkolu probíhá vždy slovně, bez bodového či numerického ohodnocení. Výsledek je zadán buď jako text, nebo formou souboru, který se následně uloží do systému. Hodnocení může zadat učitel a externista při uzavření úkolu.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Příznak "reportovat" označuje úkoly, které budou exportovány.</w:t>
      </w:r>
    </w:p>
    <w:p w:rsidR="00000000" w:rsidDel="00000000" w:rsidP="00000000" w:rsidRDefault="00000000" w:rsidRPr="00000000" w14:paraId="00000054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Kompletní export praxe ve formátu DOCX nebo dlouhá HTML stránka vhodná pro tisk či konverzi do PDF.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zahrnuje všechny vlastnosti praxe a pouze reportované úkoly.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Notifikace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E-mailové notifikace jsou zasílány notifikační mikroslužbou, která komunikuje asynchronně přes protokoly SMTP a RabbitMQ (AMQP).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Notifikační služba nemá veřejné HTTP API, což zvyšuje bezpečnost a stabilitu systému.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Výpadek notifikací neovlivní běh systému – dočasně nebudou doručovány e-maily, které lze následně doručit po obnovení služby.</w:t>
      </w:r>
    </w:p>
    <w:p w:rsidR="00000000" w:rsidDel="00000000" w:rsidP="00000000" w:rsidRDefault="00000000" w:rsidRPr="00000000" w14:paraId="0000005D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Uživatelské rozhraní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Úvodní stránka s popisem a přihlašovacím formulářem.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Možnost vyhledávání a filtrování v seznamech praxí.</w:t>
      </w:r>
    </w:p>
    <w:p w:rsidR="00000000" w:rsidDel="00000000" w:rsidP="00000000" w:rsidRDefault="00000000" w:rsidRPr="00000000" w14:paraId="00000061">
      <w:pPr>
        <w:pStyle w:val="Heading3"/>
        <w:spacing w:after="240" w:lineRule="auto"/>
        <w:ind w:left="0" w:firstLine="0"/>
        <w:rPr/>
      </w:pPr>
      <w:bookmarkStart w:colFirst="0" w:colLast="0" w:name="_gkhl01kxrz5h" w:id="10"/>
      <w:bookmarkEnd w:id="10"/>
      <w:r w:rsidDel="00000000" w:rsidR="00000000" w:rsidRPr="00000000">
        <w:rPr>
          <w:rtl w:val="0"/>
        </w:rPr>
        <w:t xml:space="preserve">U — Usability (Použitelnost)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Primárním doménovým identifikátorem studentů je studijní číslo, které se používá napříč celým systémem a je součástí všech exportů.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Systém nabízí dashboardy a přehledy podle rolí uživatelů, což podporuje prioritizaci a efektivní orientaci ve funkcionalitách.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Uživatelské rozhraní je navrženo pro jednoduchost: hodnocení a posudky je možné zadat buď vložením textu, který se uloží jako soubor, nebo nahráním souboru (PDF, DOCX).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Navigace je intuitivní a responzivní, vhodná i pro mobilní zařízení.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Cílové parametry použitelnosti zahrnují možnost přechodu z přehledu do detailu praxe či úkolu maximálně ve dvou kliknutích a podání posudku či hodnocení do jedné minuty pomocí jednoduchých formulářů.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Seznamy praxí podporují vyhledávání a filtrování (například podle učitele), přičemž tyto funkce nejsou v prvním vydání povinné, ale rozšiřují komfort uživatelů.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spacing w:after="240" w:before="240" w:lineRule="auto"/>
        <w:rPr/>
      </w:pPr>
      <w:bookmarkStart w:colFirst="0" w:colLast="0" w:name="_i50e2o1wtbv9" w:id="11"/>
      <w:bookmarkEnd w:id="11"/>
      <w:r w:rsidDel="00000000" w:rsidR="00000000" w:rsidRPr="00000000">
        <w:rPr>
          <w:rtl w:val="0"/>
        </w:rPr>
        <w:t xml:space="preserve">R — Reliability (Spolehlivost)</w:t>
      </w:r>
    </w:p>
    <w:p w:rsidR="00000000" w:rsidDel="00000000" w:rsidP="00000000" w:rsidRDefault="00000000" w:rsidRPr="00000000" w14:paraId="00000069">
      <w:pPr>
        <w:keepNext w:val="0"/>
        <w:keepLines w:val="0"/>
        <w:numPr>
          <w:ilvl w:val="0"/>
          <w:numId w:val="1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Výpadek emailové infrastruktury nezastavuje základní provoz.</w:t>
      </w:r>
    </w:p>
    <w:p w:rsidR="00000000" w:rsidDel="00000000" w:rsidP="00000000" w:rsidRDefault="00000000" w:rsidRPr="00000000" w14:paraId="0000006A">
      <w:pPr>
        <w:keepNext w:val="0"/>
        <w:keepLines w:val="0"/>
        <w:numPr>
          <w:ilvl w:val="0"/>
          <w:numId w:val="1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Bezpečné přihlášení pomocí JWT tokenu uloženého v HTTP-only cookies, komunikace šifrovaná pomocí HTTPS.</w:t>
      </w:r>
    </w:p>
    <w:p w:rsidR="00000000" w:rsidDel="00000000" w:rsidP="00000000" w:rsidRDefault="00000000" w:rsidRPr="00000000" w14:paraId="0000006B">
      <w:pPr>
        <w:keepNext w:val="0"/>
        <w:keepLines w:val="0"/>
        <w:numPr>
          <w:ilvl w:val="0"/>
          <w:numId w:val="1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Reset hesla přes email s časově omezeným tokenem (TTL cca 10 minut).</w:t>
      </w:r>
    </w:p>
    <w:p w:rsidR="00000000" w:rsidDel="00000000" w:rsidP="00000000" w:rsidRDefault="00000000" w:rsidRPr="00000000" w14:paraId="0000006C">
      <w:pPr>
        <w:keepNext w:val="0"/>
        <w:keepLines w:val="0"/>
        <w:numPr>
          <w:ilvl w:val="0"/>
          <w:numId w:val="1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Požadovaná dostupnost minimálně 99,5% měsíčně, vysoká přesnost doručení notifikací (≥ 99%).</w:t>
      </w:r>
    </w:p>
    <w:p w:rsidR="00000000" w:rsidDel="00000000" w:rsidP="00000000" w:rsidRDefault="00000000" w:rsidRPr="00000000" w14:paraId="0000006D">
      <w:pPr>
        <w:keepNext w:val="0"/>
        <w:keepLines w:val="0"/>
        <w:numPr>
          <w:ilvl w:val="0"/>
          <w:numId w:val="12"/>
        </w:numPr>
        <w:spacing w:after="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Kontrola práv přístupu založená na rolích.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after="240" w:before="240" w:lineRule="auto"/>
        <w:rPr/>
      </w:pPr>
      <w:bookmarkStart w:colFirst="0" w:colLast="0" w:name="_1fw7gdn625xe" w:id="12"/>
      <w:bookmarkEnd w:id="12"/>
      <w:r w:rsidDel="00000000" w:rsidR="00000000" w:rsidRPr="00000000">
        <w:rPr>
          <w:rtl w:val="0"/>
        </w:rPr>
        <w:t xml:space="preserve">P — Performance (výkon)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Asynchronní zpracování komunikace a notifikací pomocí RabbitMQ.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Časy odpovědí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Načtení seznamu praxí do 1,5 sekundy.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Načtení detailu praxe do 2 sekund.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Export dat do 5 sekund pro 50+ reportovaných úkolů.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Aplikace postavena na mikroslužbách, nasazení pomocí Docker Compose a Podman.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Omezení velikosti a počtu nahraných souborů, podporované formáty externích dokumentů.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Škálovatelnost systému zajištěna kontejnerizací.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spacing w:after="240" w:before="240" w:lineRule="auto"/>
        <w:rPr/>
      </w:pPr>
      <w:bookmarkStart w:colFirst="0" w:colLast="0" w:name="_b810am61at7y" w:id="13"/>
      <w:bookmarkEnd w:id="13"/>
      <w:r w:rsidDel="00000000" w:rsidR="00000000" w:rsidRPr="00000000">
        <w:rPr>
          <w:rtl w:val="0"/>
        </w:rPr>
        <w:t xml:space="preserve">S — Supportability (podporovatelnost)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Architektura využívá metodiky DDD, mediator (MediatR), middleware pro zpracování chyb.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Správa verzí v Git s integrací Azure DevOps.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Unit testy a manuální testování v testovacím prostředí </w:t>
      </w:r>
      <w:r w:rsidDel="00000000" w:rsidR="00000000" w:rsidRPr="00000000">
        <w:rPr>
          <w:sz w:val="24"/>
          <w:szCs w:val="24"/>
          <w:rtl w:val="0"/>
        </w:rPr>
        <w:t xml:space="preserve">na školním serveru.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Centrální logování, APM (Application Performance Monitoring), health-check endpointy.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Konfigurace přes soubory a proměnné prostředí, flexibilní nastavení a rozšíření.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Externí ukládání dokumentů (OneDrive, Google Drive), systém pouze poskytuje odkazy.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Stahování dat v souladu s GDPR, anonymizace dat po vymazání.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Nasazení připraveno na cloudová a školní serverová prostředí.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Antivirová kontrola stažených souborů.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Uchovávání a Ochrana osobních údajů.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